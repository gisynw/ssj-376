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3DCE" w14:textId="2D991087" w:rsidR="00683CF1" w:rsidRPr="00D71322" w:rsidRDefault="00D0236D" w:rsidP="00D7132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D71322">
        <w:rPr>
          <w:rFonts w:ascii="Calibri" w:hAnsi="Calibri" w:cs="Calibri"/>
          <w:b/>
          <w:bCs/>
          <w:sz w:val="44"/>
          <w:szCs w:val="44"/>
        </w:rPr>
        <w:t>Lab05</w:t>
      </w:r>
    </w:p>
    <w:p w14:paraId="4E1EDC0A" w14:textId="1BB29A54" w:rsidR="002E72AC" w:rsidRDefault="002E72A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Pr="000311E0">
        <w:rPr>
          <w:rFonts w:ascii="Calibri" w:hAnsi="Calibri" w:cs="Calibri"/>
          <w:sz w:val="32"/>
          <w:szCs w:val="32"/>
        </w:rPr>
        <w:t>March 10</w:t>
      </w:r>
      <w:r w:rsidRPr="000311E0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>, 2025</w:t>
      </w:r>
    </w:p>
    <w:p w14:paraId="06EBBEA9" w14:textId="5937C5A7" w:rsidR="002E72AC" w:rsidRDefault="002E72AC">
      <w:pPr>
        <w:rPr>
          <w:rFonts w:ascii="Calibri" w:hAnsi="Calibri" w:cs="Calibri"/>
          <w:sz w:val="32"/>
          <w:szCs w:val="32"/>
        </w:rPr>
      </w:pPr>
      <w:r w:rsidRPr="000311E0">
        <w:rPr>
          <w:rFonts w:ascii="Calibri" w:hAnsi="Calibri" w:cs="Calibri"/>
          <w:b/>
          <w:bCs/>
          <w:sz w:val="32"/>
          <w:szCs w:val="32"/>
        </w:rPr>
        <w:t>Submission:</w:t>
      </w:r>
      <w:r>
        <w:rPr>
          <w:rFonts w:ascii="Calibri" w:hAnsi="Calibri" w:cs="Calibri"/>
          <w:sz w:val="32"/>
          <w:szCs w:val="32"/>
        </w:rPr>
        <w:t xml:space="preserve"> In word document, with screenshot of your sql commands and the result</w:t>
      </w:r>
    </w:p>
    <w:p w14:paraId="2A3DB66D" w14:textId="768C8567" w:rsidR="002E72AC" w:rsidRDefault="002E72AC">
      <w:pPr>
        <w:rPr>
          <w:rFonts w:ascii="Calibri" w:hAnsi="Calibri" w:cs="Calibri"/>
          <w:sz w:val="32"/>
          <w:szCs w:val="32"/>
        </w:rPr>
      </w:pPr>
      <w:r w:rsidRPr="000311E0">
        <w:rPr>
          <w:rFonts w:ascii="Calibri" w:hAnsi="Calibri" w:cs="Calibri"/>
          <w:b/>
          <w:bCs/>
          <w:sz w:val="32"/>
          <w:szCs w:val="32"/>
        </w:rPr>
        <w:t xml:space="preserve">Total points: </w:t>
      </w:r>
      <w:r w:rsidRPr="000311E0">
        <w:rPr>
          <w:rFonts w:ascii="Calibri" w:hAnsi="Calibri" w:cs="Calibri"/>
          <w:sz w:val="32"/>
          <w:szCs w:val="32"/>
        </w:rPr>
        <w:t>9</w:t>
      </w:r>
      <w:r>
        <w:rPr>
          <w:rFonts w:ascii="Calibri" w:hAnsi="Calibri" w:cs="Calibri"/>
          <w:sz w:val="32"/>
          <w:szCs w:val="32"/>
        </w:rPr>
        <w:t xml:space="preserve"> pts</w:t>
      </w:r>
    </w:p>
    <w:p w14:paraId="46027C9F" w14:textId="4FF5EAB3" w:rsidR="002E72AC" w:rsidRPr="000311E0" w:rsidRDefault="002E72A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Objectives: </w:t>
      </w:r>
    </w:p>
    <w:p w14:paraId="524106B0" w14:textId="5C231CFF" w:rsidR="00B5782C" w:rsidRDefault="00CD5125" w:rsidP="00CD5125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Get familiar with spatial queries using PostGIS</w:t>
      </w:r>
    </w:p>
    <w:p w14:paraId="46B02982" w14:textId="6CF94DA1" w:rsidR="00CD5125" w:rsidRPr="000311E0" w:rsidRDefault="00CD5125" w:rsidP="000311E0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Develop skills in spatial joins, grouping, filtering, and ordering data based on distance calculations</w:t>
      </w:r>
    </w:p>
    <w:p w14:paraId="7A9FE4F6" w14:textId="79D6A557" w:rsidR="005312CE" w:rsidRPr="00D71322" w:rsidRDefault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01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del w:id="0" w:author="Yanan Wu" w:date="2025-02-27T22:07:00Z" w16du:dateUtc="2025-02-28T03:07:00Z">
        <w:r w:rsidR="00DB5773" w:rsidDel="00CD784D">
          <w:rPr>
            <w:rFonts w:ascii="Calibri" w:hAnsi="Calibri" w:cs="Calibri"/>
            <w:b/>
            <w:bCs/>
            <w:sz w:val="32"/>
            <w:szCs w:val="32"/>
          </w:rPr>
          <w:delText>2pts</w:delText>
        </w:r>
      </w:del>
      <w:ins w:id="1" w:author="Yanan Wu" w:date="2025-02-27T22:07:00Z" w16du:dateUtc="2025-02-28T03:07:00Z">
        <w:r w:rsidR="00CD784D">
          <w:rPr>
            <w:rFonts w:ascii="Calibri" w:hAnsi="Calibri" w:cs="Calibri" w:hint="eastAsia"/>
            <w:b/>
            <w:bCs/>
            <w:sz w:val="32"/>
            <w:szCs w:val="32"/>
          </w:rPr>
          <w:t>1.5</w:t>
        </w:r>
        <w:r w:rsidR="00CD784D">
          <w:rPr>
            <w:rFonts w:ascii="Calibri" w:hAnsi="Calibri" w:cs="Calibri"/>
            <w:b/>
            <w:bCs/>
            <w:sz w:val="32"/>
            <w:szCs w:val="32"/>
          </w:rPr>
          <w:t>pts</w:t>
        </w:r>
      </w:ins>
      <w:r w:rsidR="00DB5773">
        <w:rPr>
          <w:rFonts w:ascii="Calibri" w:hAnsi="Calibri" w:cs="Calibri"/>
          <w:b/>
          <w:bCs/>
          <w:sz w:val="32"/>
          <w:szCs w:val="32"/>
        </w:rPr>
        <w:t>)</w:t>
      </w:r>
      <w:r w:rsidR="005312CE" w:rsidRPr="00D71322">
        <w:rPr>
          <w:rFonts w:ascii="Calibri" w:hAnsi="Calibri" w:cs="Calibri"/>
          <w:b/>
          <w:bCs/>
          <w:sz w:val="32"/>
          <w:szCs w:val="32"/>
        </w:rPr>
        <w:t>:</w:t>
      </w:r>
    </w:p>
    <w:p w14:paraId="1512E386" w14:textId="4F2637F3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Identify airports that have fewer than 3 navigation aids within 100 km (100,000 meters).</w:t>
      </w:r>
    </w:p>
    <w:p w14:paraId="76C28970" w14:textId="6DAAD51D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Left join is used to combine airports with navaids based on spatial condition</w:t>
      </w:r>
    </w:p>
    <w:p w14:paraId="25D79CCA" w14:textId="5902B867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Group the results by airport name and its </w:t>
      </w:r>
      <w:r w:rsidR="002E077E" w:rsidRPr="00D71322">
        <w:rPr>
          <w:rFonts w:ascii="Calibri" w:hAnsi="Calibri" w:cs="Calibri"/>
          <w:sz w:val="28"/>
          <w:szCs w:val="28"/>
        </w:rPr>
        <w:t>geog</w:t>
      </w:r>
      <w:r w:rsidR="002E077E">
        <w:rPr>
          <w:rFonts w:ascii="Calibri" w:hAnsi="Calibri" w:cs="Calibri"/>
          <w:sz w:val="28"/>
          <w:szCs w:val="28"/>
        </w:rPr>
        <w:t>metry</w:t>
      </w:r>
    </w:p>
    <w:p w14:paraId="743A9B5C" w14:textId="53CACB0B" w:rsidR="005312CE" w:rsidRPr="00D71322" w:rsidRDefault="005312CE" w:rsidP="005312CE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Filter the results to include only airports that have fewer than 3 nearby navigation aids</w:t>
      </w:r>
    </w:p>
    <w:p w14:paraId="597C7646" w14:textId="71FB7711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02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del w:id="2" w:author="Yanan Wu" w:date="2025-02-27T22:07:00Z" w16du:dateUtc="2025-02-28T03:07:00Z">
        <w:r w:rsidR="00DB5773" w:rsidDel="00CD784D">
          <w:rPr>
            <w:rFonts w:ascii="Calibri" w:hAnsi="Calibri" w:cs="Calibri"/>
            <w:b/>
            <w:bCs/>
            <w:sz w:val="32"/>
            <w:szCs w:val="32"/>
          </w:rPr>
          <w:delText>2pts</w:delText>
        </w:r>
      </w:del>
      <w:ins w:id="3" w:author="Yanan Wu" w:date="2025-02-27T22:07:00Z" w16du:dateUtc="2025-02-28T03:07:00Z">
        <w:r w:rsidR="00CD784D">
          <w:rPr>
            <w:rFonts w:ascii="Calibri" w:hAnsi="Calibri" w:cs="Calibri" w:hint="eastAsia"/>
            <w:b/>
            <w:bCs/>
            <w:sz w:val="32"/>
            <w:szCs w:val="32"/>
          </w:rPr>
          <w:t>.15</w:t>
        </w:r>
        <w:r w:rsidR="00CD784D">
          <w:rPr>
            <w:rFonts w:ascii="Calibri" w:hAnsi="Calibri" w:cs="Calibri"/>
            <w:b/>
            <w:bCs/>
            <w:sz w:val="32"/>
            <w:szCs w:val="32"/>
          </w:rPr>
          <w:t>pts</w:t>
        </w:r>
      </w:ins>
      <w:r w:rsidR="00DB5773">
        <w:rPr>
          <w:rFonts w:ascii="Calibri" w:hAnsi="Calibri" w:cs="Calibri"/>
          <w:b/>
          <w:bCs/>
          <w:sz w:val="32"/>
          <w:szCs w:val="32"/>
        </w:rPr>
        <w:t>)</w:t>
      </w:r>
      <w:r w:rsidRPr="00D71322">
        <w:rPr>
          <w:rFonts w:ascii="Calibri" w:hAnsi="Calibri" w:cs="Calibri"/>
          <w:b/>
          <w:bCs/>
          <w:sz w:val="32"/>
          <w:szCs w:val="32"/>
        </w:rPr>
        <w:t>:</w:t>
      </w:r>
    </w:p>
    <w:p w14:paraId="61E98F7A" w14:textId="76E27DBB" w:rsidR="00D0236D" w:rsidRPr="00D71322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Finding the Top 5 Airports with the Most Nearby Navigation Aids within 50 km Radius.</w:t>
      </w:r>
    </w:p>
    <w:p w14:paraId="6B49B8C8" w14:textId="61C08FAA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lastRenderedPageBreak/>
        <w:t>Left join is used to match each airport with navigation aids that are within 50 km of the airport.</w:t>
      </w:r>
    </w:p>
    <w:p w14:paraId="443640F8" w14:textId="65EC79BD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Group the airport to get its own count of nearby naviaids</w:t>
      </w:r>
    </w:p>
    <w:p w14:paraId="7C51927E" w14:textId="2D5E010A" w:rsidR="00D71322" w:rsidRPr="00D71322" w:rsidRDefault="00D71322" w:rsidP="00D7132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ORDER BY clause sorts the results in descending order based on the number of nearby navigation aids</w:t>
      </w:r>
    </w:p>
    <w:p w14:paraId="4ADA037E" w14:textId="02276B47" w:rsidR="00D0236D" w:rsidRPr="00D71322" w:rsidRDefault="00D0236D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03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del w:id="4" w:author="Yanan Wu" w:date="2025-02-27T22:07:00Z" w16du:dateUtc="2025-02-28T03:07:00Z">
        <w:r w:rsidR="00DB5773" w:rsidDel="00CD784D">
          <w:rPr>
            <w:rFonts w:ascii="Calibri" w:hAnsi="Calibri" w:cs="Calibri"/>
            <w:b/>
            <w:bCs/>
            <w:sz w:val="32"/>
            <w:szCs w:val="32"/>
          </w:rPr>
          <w:delText>2pts</w:delText>
        </w:r>
      </w:del>
      <w:ins w:id="5" w:author="Yanan Wu" w:date="2025-02-27T22:07:00Z" w16du:dateUtc="2025-02-28T03:07:00Z">
        <w:r w:rsidR="00CD784D">
          <w:rPr>
            <w:rFonts w:ascii="Calibri" w:hAnsi="Calibri" w:cs="Calibri" w:hint="eastAsia"/>
            <w:b/>
            <w:bCs/>
            <w:sz w:val="32"/>
            <w:szCs w:val="32"/>
          </w:rPr>
          <w:t>1.5</w:t>
        </w:r>
        <w:r w:rsidR="00CD784D">
          <w:rPr>
            <w:rFonts w:ascii="Calibri" w:hAnsi="Calibri" w:cs="Calibri"/>
            <w:b/>
            <w:bCs/>
            <w:sz w:val="32"/>
            <w:szCs w:val="32"/>
          </w:rPr>
          <w:t>pts</w:t>
        </w:r>
      </w:ins>
      <w:r w:rsidR="00DB5773">
        <w:rPr>
          <w:rFonts w:ascii="Calibri" w:hAnsi="Calibri" w:cs="Calibri"/>
          <w:b/>
          <w:bCs/>
          <w:sz w:val="32"/>
          <w:szCs w:val="32"/>
        </w:rPr>
        <w:t>):</w:t>
      </w:r>
    </w:p>
    <w:p w14:paraId="4139EF10" w14:textId="07977324" w:rsidR="00D0236D" w:rsidRDefault="00D0236D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Find </w:t>
      </w:r>
      <w:r w:rsidR="002E077E">
        <w:rPr>
          <w:rFonts w:ascii="Calibri" w:hAnsi="Calibri" w:cs="Calibri"/>
          <w:sz w:val="28"/>
          <w:szCs w:val="28"/>
        </w:rPr>
        <w:t xml:space="preserve">the Last </w:t>
      </w:r>
      <w:r w:rsidRPr="00D71322">
        <w:rPr>
          <w:rFonts w:ascii="Calibri" w:hAnsi="Calibri" w:cs="Calibri"/>
          <w:sz w:val="28"/>
          <w:szCs w:val="28"/>
        </w:rPr>
        <w:t>10 Airport with the Fewest Nearby Navigation Aids within 50 km</w:t>
      </w:r>
    </w:p>
    <w:p w14:paraId="5C92E0F1" w14:textId="5EEFB74E" w:rsidR="002E077E" w:rsidRDefault="002E077E" w:rsidP="002E077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Left Join is used to match each airport with navigation aids that are within 50km of the airport.</w:t>
      </w:r>
    </w:p>
    <w:p w14:paraId="42F0C58B" w14:textId="00F16B06" w:rsidR="002E077E" w:rsidRDefault="002E077E" w:rsidP="002E077E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the airport to get its own count of nearby naviaids</w:t>
      </w:r>
    </w:p>
    <w:p w14:paraId="3B05F545" w14:textId="62D6F7B7" w:rsidR="002E077E" w:rsidRPr="000311E0" w:rsidRDefault="002E077E" w:rsidP="000311E0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ORDER BY clause sorts the results in ascending order based on the number of nearby navigation aids</w:t>
      </w:r>
    </w:p>
    <w:p w14:paraId="629AF18D" w14:textId="66762D96" w:rsidR="00D65CCF" w:rsidRPr="00D71322" w:rsidRDefault="00D65CCF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t>Exercise 04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</w:t>
      </w:r>
      <w:del w:id="6" w:author="Yanan Wu" w:date="2025-02-27T22:07:00Z" w16du:dateUtc="2025-02-28T03:07:00Z">
        <w:r w:rsidR="00DB5773" w:rsidDel="00CD784D">
          <w:rPr>
            <w:rFonts w:ascii="Calibri" w:hAnsi="Calibri" w:cs="Calibri"/>
            <w:b/>
            <w:bCs/>
            <w:sz w:val="32"/>
            <w:szCs w:val="32"/>
          </w:rPr>
          <w:delText>2pts</w:delText>
        </w:r>
      </w:del>
      <w:ins w:id="7" w:author="Yanan Wu" w:date="2025-02-27T22:07:00Z" w16du:dateUtc="2025-02-28T03:07:00Z">
        <w:r w:rsidR="00CD784D">
          <w:rPr>
            <w:rFonts w:ascii="Calibri" w:hAnsi="Calibri" w:cs="Calibri" w:hint="eastAsia"/>
            <w:b/>
            <w:bCs/>
            <w:sz w:val="32"/>
            <w:szCs w:val="32"/>
          </w:rPr>
          <w:t>.15</w:t>
        </w:r>
        <w:r w:rsidR="00CD784D">
          <w:rPr>
            <w:rFonts w:ascii="Calibri" w:hAnsi="Calibri" w:cs="Calibri"/>
            <w:b/>
            <w:bCs/>
            <w:sz w:val="32"/>
            <w:szCs w:val="32"/>
          </w:rPr>
          <w:t>pts</w:t>
        </w:r>
      </w:ins>
      <w:r w:rsidR="00DB5773">
        <w:rPr>
          <w:rFonts w:ascii="Calibri" w:hAnsi="Calibri" w:cs="Calibri"/>
          <w:b/>
          <w:bCs/>
          <w:sz w:val="32"/>
          <w:szCs w:val="32"/>
        </w:rPr>
        <w:t>):</w:t>
      </w:r>
    </w:p>
    <w:p w14:paraId="06A7168F" w14:textId="41B9D2EC" w:rsidR="00D65CCF" w:rsidRDefault="00D65CCF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 the 3 closest airports from Worcester (-75.8008, 42.2610), ensuring that they are at least 90 km away</w:t>
      </w:r>
    </w:p>
    <w:p w14:paraId="2C11F259" w14:textId="13FC262F" w:rsidR="002E72AC" w:rsidRDefault="002E72AC" w:rsidP="002E077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the airports that are closest to Worcester but are at least 90km away by using ST_Distance(), converting the distance to</w:t>
      </w:r>
      <w:r w:rsidR="00CD5125">
        <w:rPr>
          <w:rFonts w:ascii="Calibri" w:hAnsi="Calibri" w:cs="Calibri"/>
          <w:sz w:val="28"/>
          <w:szCs w:val="28"/>
        </w:rPr>
        <w:t xml:space="preserve"> an</w:t>
      </w:r>
      <w:r>
        <w:rPr>
          <w:rFonts w:ascii="Calibri" w:hAnsi="Calibri" w:cs="Calibri"/>
          <w:sz w:val="28"/>
          <w:szCs w:val="28"/>
        </w:rPr>
        <w:t xml:space="preserve"> ‘geography’</w:t>
      </w:r>
      <w:r w:rsidR="00CD5125">
        <w:rPr>
          <w:rFonts w:ascii="Calibri" w:hAnsi="Calibri" w:cs="Calibri"/>
          <w:sz w:val="28"/>
          <w:szCs w:val="28"/>
        </w:rPr>
        <w:t xml:space="preserve"> object (ensuring that ST_Distance() calculates distances using the Earth’s curvature) </w:t>
      </w:r>
    </w:p>
    <w:p w14:paraId="69B3FE02" w14:textId="6D3C6993" w:rsidR="002E077E" w:rsidRPr="000311E0" w:rsidRDefault="002E72AC" w:rsidP="000311E0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CD5125">
        <w:rPr>
          <w:rFonts w:ascii="Calibri" w:hAnsi="Calibri" w:cs="Calibri"/>
          <w:sz w:val="28"/>
          <w:szCs w:val="28"/>
        </w:rPr>
        <w:t>Sort the result in ascending order and select the top 3 rows</w:t>
      </w:r>
    </w:p>
    <w:p w14:paraId="4D2E3247" w14:textId="178D9F41" w:rsidR="005312CE" w:rsidRPr="00D71322" w:rsidRDefault="005312CE" w:rsidP="00D0236D">
      <w:pPr>
        <w:rPr>
          <w:rFonts w:ascii="Calibri" w:hAnsi="Calibri" w:cs="Calibri"/>
          <w:b/>
          <w:bCs/>
          <w:sz w:val="32"/>
          <w:szCs w:val="32"/>
        </w:rPr>
      </w:pPr>
      <w:r w:rsidRPr="00D71322">
        <w:rPr>
          <w:rFonts w:ascii="Calibri" w:hAnsi="Calibri" w:cs="Calibri"/>
          <w:b/>
          <w:bCs/>
          <w:sz w:val="32"/>
          <w:szCs w:val="32"/>
        </w:rPr>
        <w:lastRenderedPageBreak/>
        <w:t>Exercise 05</w:t>
      </w:r>
      <w:r w:rsidR="00DB5773">
        <w:rPr>
          <w:rFonts w:ascii="Calibri" w:hAnsi="Calibri" w:cs="Calibri"/>
          <w:b/>
          <w:bCs/>
          <w:sz w:val="32"/>
          <w:szCs w:val="32"/>
        </w:rPr>
        <w:t xml:space="preserve"> (3pts):</w:t>
      </w:r>
    </w:p>
    <w:p w14:paraId="3DE8CDCC" w14:textId="19337440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Finding the 5 Closest Navigation Aids to the Farthest Navigation Aid of Boston Airport</w:t>
      </w:r>
    </w:p>
    <w:p w14:paraId="1564DB44" w14:textId="04066BC8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Find the navigation aid that is farthest from "Bedds_NDB_US" (i.e., the most distant navigation aid).</w:t>
      </w:r>
    </w:p>
    <w:p w14:paraId="593C8CE1" w14:textId="73F6AAC3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Using that farthest navigation aid, find the 5 closest navigation aids to it.</w:t>
      </w:r>
    </w:p>
    <w:p w14:paraId="02F57107" w14:textId="45632ECC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Return the following details for each navigation aid:</w:t>
      </w:r>
    </w:p>
    <w:p w14:paraId="1CFDD27E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Identifier (ident)</w:t>
      </w:r>
    </w:p>
    <w:p w14:paraId="5080E10D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Name (name)</w:t>
      </w:r>
    </w:p>
    <w:p w14:paraId="7B467FD1" w14:textId="77777777" w:rsidR="005312CE" w:rsidRPr="00D71322" w:rsidRDefault="005312CE" w:rsidP="005312CE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>Distance from the farthest navigation aid (dist, in kilometers)</w:t>
      </w:r>
    </w:p>
    <w:p w14:paraId="5AA27BCC" w14:textId="3EFB13E9" w:rsidR="005312CE" w:rsidRPr="00D71322" w:rsidRDefault="005312CE" w:rsidP="005312CE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1322">
        <w:rPr>
          <w:rFonts w:ascii="Calibri" w:hAnsi="Calibri" w:cs="Calibri"/>
          <w:sz w:val="28"/>
          <w:szCs w:val="28"/>
        </w:rPr>
        <w:t xml:space="preserve">Sort the results in ascending order by distance (dist), showing the </w:t>
      </w:r>
      <w:ins w:id="8" w:author="Yanan Wu" w:date="2025-02-27T22:07:00Z" w16du:dateUtc="2025-02-28T03:07:00Z">
        <w:r w:rsidR="000311E0">
          <w:rPr>
            <w:rFonts w:ascii="Calibri" w:hAnsi="Calibri" w:cs="Calibri" w:hint="eastAsia"/>
            <w:sz w:val="28"/>
            <w:szCs w:val="28"/>
          </w:rPr>
          <w:t xml:space="preserve">5 </w:t>
        </w:r>
      </w:ins>
      <w:r w:rsidRPr="00D71322">
        <w:rPr>
          <w:rFonts w:ascii="Calibri" w:hAnsi="Calibri" w:cs="Calibri"/>
          <w:sz w:val="28"/>
          <w:szCs w:val="28"/>
        </w:rPr>
        <w:t>closest</w:t>
      </w:r>
      <w:del w:id="9" w:author="Yanan Wu" w:date="2025-02-27T22:06:00Z" w16du:dateUtc="2025-02-28T03:06:00Z">
        <w:r w:rsidRPr="00D71322" w:rsidDel="000311E0">
          <w:rPr>
            <w:rFonts w:ascii="Calibri" w:hAnsi="Calibri" w:cs="Calibri"/>
            <w:sz w:val="28"/>
            <w:szCs w:val="28"/>
          </w:rPr>
          <w:delText xml:space="preserve"> </w:delText>
        </w:r>
      </w:del>
      <w:ins w:id="10" w:author="Yanan Wu" w:date="2025-02-27T22:06:00Z" w16du:dateUtc="2025-02-28T03:06:00Z">
        <w:r w:rsidR="000311E0">
          <w:rPr>
            <w:rFonts w:ascii="Calibri" w:hAnsi="Calibri" w:cs="Calibri" w:hint="eastAsia"/>
            <w:sz w:val="28"/>
            <w:szCs w:val="28"/>
          </w:rPr>
          <w:t>nav</w:t>
        </w:r>
      </w:ins>
      <w:ins w:id="11" w:author="Yanan Wu" w:date="2025-02-27T22:07:00Z" w16du:dateUtc="2025-02-28T03:07:00Z">
        <w:r w:rsidR="000311E0">
          <w:rPr>
            <w:rFonts w:ascii="Calibri" w:hAnsi="Calibri" w:cs="Calibri" w:hint="eastAsia"/>
            <w:sz w:val="28"/>
            <w:szCs w:val="28"/>
          </w:rPr>
          <w:t>i</w:t>
        </w:r>
      </w:ins>
      <w:ins w:id="12" w:author="Yanan Wu" w:date="2025-02-27T22:06:00Z" w16du:dateUtc="2025-02-28T03:06:00Z">
        <w:r w:rsidR="000311E0">
          <w:rPr>
            <w:rFonts w:ascii="Calibri" w:hAnsi="Calibri" w:cs="Calibri" w:hint="eastAsia"/>
            <w:sz w:val="28"/>
            <w:szCs w:val="28"/>
          </w:rPr>
          <w:t xml:space="preserve">gation </w:t>
        </w:r>
      </w:ins>
      <w:ins w:id="13" w:author="Yanan Wu" w:date="2025-02-27T22:07:00Z" w16du:dateUtc="2025-02-28T03:07:00Z">
        <w:r w:rsidR="000311E0">
          <w:rPr>
            <w:rFonts w:ascii="Calibri" w:hAnsi="Calibri" w:cs="Calibri" w:hint="eastAsia"/>
            <w:sz w:val="28"/>
            <w:szCs w:val="28"/>
          </w:rPr>
          <w:t>aids</w:t>
        </w:r>
      </w:ins>
      <w:del w:id="14" w:author="Yanan Wu" w:date="2025-02-27T22:06:00Z" w16du:dateUtc="2025-02-28T03:06:00Z">
        <w:r w:rsidRPr="00D71322" w:rsidDel="000311E0">
          <w:rPr>
            <w:rFonts w:ascii="Calibri" w:hAnsi="Calibri" w:cs="Calibri"/>
            <w:sz w:val="28"/>
            <w:szCs w:val="28"/>
          </w:rPr>
          <w:delText>first</w:delText>
        </w:r>
      </w:del>
      <w:r w:rsidRPr="00D71322">
        <w:rPr>
          <w:rFonts w:ascii="Calibri" w:hAnsi="Calibri" w:cs="Calibri"/>
          <w:sz w:val="28"/>
          <w:szCs w:val="28"/>
        </w:rPr>
        <w:t>.</w:t>
      </w:r>
    </w:p>
    <w:p w14:paraId="15588F73" w14:textId="77777777" w:rsidR="005312CE" w:rsidRPr="00D71322" w:rsidRDefault="005312CE" w:rsidP="00D0236D">
      <w:pPr>
        <w:rPr>
          <w:rFonts w:ascii="Calibri" w:hAnsi="Calibri" w:cs="Calibri"/>
          <w:sz w:val="28"/>
          <w:szCs w:val="28"/>
        </w:rPr>
      </w:pPr>
    </w:p>
    <w:sectPr w:rsidR="005312CE" w:rsidRPr="00D7132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D0F"/>
    <w:multiLevelType w:val="hybridMultilevel"/>
    <w:tmpl w:val="D53AB482"/>
    <w:lvl w:ilvl="0" w:tplc="0B32ED9A">
      <w:numFmt w:val="bullet"/>
      <w:lvlText w:val=""/>
      <w:lvlJc w:val="left"/>
      <w:pPr>
        <w:ind w:left="435" w:hanging="435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986C4C"/>
    <w:multiLevelType w:val="hybridMultilevel"/>
    <w:tmpl w:val="0AE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016B2"/>
    <w:multiLevelType w:val="hybridMultilevel"/>
    <w:tmpl w:val="1B64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C073B"/>
    <w:multiLevelType w:val="hybridMultilevel"/>
    <w:tmpl w:val="84AE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22D6"/>
    <w:multiLevelType w:val="hybridMultilevel"/>
    <w:tmpl w:val="46A0EF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00000F5"/>
    <w:multiLevelType w:val="hybridMultilevel"/>
    <w:tmpl w:val="3890590A"/>
    <w:lvl w:ilvl="0" w:tplc="50AC5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982C04"/>
    <w:multiLevelType w:val="hybridMultilevel"/>
    <w:tmpl w:val="745EC200"/>
    <w:lvl w:ilvl="0" w:tplc="3A1C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8A341A"/>
    <w:multiLevelType w:val="multilevel"/>
    <w:tmpl w:val="FC8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4618C"/>
    <w:multiLevelType w:val="hybridMultilevel"/>
    <w:tmpl w:val="1AA691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5703C38"/>
    <w:multiLevelType w:val="hybridMultilevel"/>
    <w:tmpl w:val="D60AD7DE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75159803">
    <w:abstractNumId w:val="7"/>
  </w:num>
  <w:num w:numId="2" w16cid:durableId="344526959">
    <w:abstractNumId w:val="4"/>
  </w:num>
  <w:num w:numId="3" w16cid:durableId="687026095">
    <w:abstractNumId w:val="0"/>
  </w:num>
  <w:num w:numId="4" w16cid:durableId="291595169">
    <w:abstractNumId w:val="8"/>
  </w:num>
  <w:num w:numId="5" w16cid:durableId="742947103">
    <w:abstractNumId w:val="9"/>
  </w:num>
  <w:num w:numId="6" w16cid:durableId="777799211">
    <w:abstractNumId w:val="5"/>
  </w:num>
  <w:num w:numId="7" w16cid:durableId="1785536938">
    <w:abstractNumId w:val="6"/>
  </w:num>
  <w:num w:numId="8" w16cid:durableId="1111556223">
    <w:abstractNumId w:val="3"/>
  </w:num>
  <w:num w:numId="9" w16cid:durableId="1493568979">
    <w:abstractNumId w:val="1"/>
  </w:num>
  <w:num w:numId="10" w16cid:durableId="155288157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anan Wu">
    <w15:presenceInfo w15:providerId="AD" w15:userId="S::YanaWu@clarku.edu::f669791f-cfd4-4194-ae69-8a8649724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1"/>
    <w:rsid w:val="000311E0"/>
    <w:rsid w:val="002E077E"/>
    <w:rsid w:val="002E72AC"/>
    <w:rsid w:val="0033332A"/>
    <w:rsid w:val="005312CE"/>
    <w:rsid w:val="00683CF1"/>
    <w:rsid w:val="00711989"/>
    <w:rsid w:val="0087241F"/>
    <w:rsid w:val="00B5782C"/>
    <w:rsid w:val="00CD5125"/>
    <w:rsid w:val="00CD784D"/>
    <w:rsid w:val="00D0236D"/>
    <w:rsid w:val="00D65CCF"/>
    <w:rsid w:val="00D71322"/>
    <w:rsid w:val="00D7284D"/>
    <w:rsid w:val="00D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1AF6"/>
  <w15:chartTrackingRefBased/>
  <w15:docId w15:val="{D1E75079-0EFE-4B63-95E9-598794A8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F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F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F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F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F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F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3C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F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E0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8</cp:revision>
  <dcterms:created xsi:type="dcterms:W3CDTF">2025-02-25T15:36:00Z</dcterms:created>
  <dcterms:modified xsi:type="dcterms:W3CDTF">2025-02-28T03:07:00Z</dcterms:modified>
</cp:coreProperties>
</file>